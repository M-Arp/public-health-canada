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37FE" w:rsidRDefault="00B22909" w:rsidP="00B22909">
      <w:pPr>
        <w:pStyle w:val="Heading1"/>
      </w:pPr>
      <w:r>
        <w:t>Introduction</w:t>
      </w:r>
    </w:p>
    <w:p w:rsidR="00B22909" w:rsidRDefault="00B22909" w:rsidP="00B22909">
      <w:pPr>
        <w:pStyle w:val="Heading1"/>
      </w:pPr>
      <w:r>
        <w:t>Research Design</w:t>
      </w:r>
    </w:p>
    <w:p w:rsidR="00B22909" w:rsidRDefault="00B22909" w:rsidP="00B22909">
      <w:pPr>
        <w:pStyle w:val="Heading2"/>
      </w:pPr>
      <w:r>
        <w:t>Data Collection</w:t>
      </w:r>
    </w:p>
    <w:p w:rsidR="00B22909" w:rsidRDefault="00B22909" w:rsidP="00B22909">
      <w:pPr>
        <w:pStyle w:val="Heading1"/>
      </w:pPr>
      <w:r>
        <w:t>Juxtaposing General Population and Public Health Professions</w:t>
      </w:r>
    </w:p>
    <w:p w:rsidR="00B22909" w:rsidRDefault="00B22909" w:rsidP="00B22909">
      <w:r>
        <w:t>Q2</w:t>
      </w:r>
    </w:p>
    <w:p w:rsidR="00B22909" w:rsidRDefault="00B22909" w:rsidP="00B22909">
      <w:r>
        <w:t>Q6</w:t>
      </w:r>
    </w:p>
    <w:p w:rsidR="00B22909" w:rsidRDefault="00B22909" w:rsidP="00B22909">
      <w:r>
        <w:t>Q7</w:t>
      </w:r>
      <w:bookmarkStart w:id="0" w:name="_GoBack"/>
      <w:bookmarkEnd w:id="0"/>
    </w:p>
    <w:p w:rsidR="00B22909" w:rsidRDefault="00B22909" w:rsidP="00B22909">
      <w:r>
        <w:t>Q24</w:t>
      </w:r>
    </w:p>
    <w:p w:rsidR="00B22909" w:rsidRDefault="00B22909" w:rsidP="00B22909">
      <w:r>
        <w:t>Q25</w:t>
      </w:r>
    </w:p>
    <w:p w:rsidR="00B22909" w:rsidRDefault="00B22909" w:rsidP="00B22909">
      <w:r>
        <w:t>Q27</w:t>
      </w:r>
    </w:p>
    <w:p w:rsidR="00B22909" w:rsidRDefault="00B22909" w:rsidP="00B22909">
      <w:r>
        <w:t>Q31 (PH Only)</w:t>
      </w:r>
    </w:p>
    <w:p w:rsidR="00B22909" w:rsidRDefault="00B22909" w:rsidP="00B22909">
      <w:r>
        <w:t>Q38</w:t>
      </w:r>
    </w:p>
    <w:p w:rsidR="00B22909" w:rsidRDefault="00B22909" w:rsidP="00B22909">
      <w:r>
        <w:t>Q39</w:t>
      </w:r>
    </w:p>
    <w:p w:rsidR="00B22909" w:rsidRDefault="00B22909" w:rsidP="00B22909">
      <w:r>
        <w:t>Q40</w:t>
      </w:r>
    </w:p>
    <w:p w:rsidR="00B22909" w:rsidRDefault="00B22909" w:rsidP="00B22909">
      <w:pPr>
        <w:pStyle w:val="Heading1"/>
      </w:pPr>
      <w:r>
        <w:t>Support for Federal Legislation</w:t>
      </w:r>
    </w:p>
    <w:p w:rsidR="006A663E" w:rsidRDefault="006A663E" w:rsidP="006A663E">
      <w:r>
        <w:t>Trust in federal v. Trust in provincial governments</w:t>
      </w:r>
    </w:p>
    <w:p w:rsidR="006A663E" w:rsidRDefault="006A663E" w:rsidP="006A663E">
      <w:r>
        <w:t>Support for federal involvement by province</w:t>
      </w:r>
    </w:p>
    <w:p w:rsidR="006A663E" w:rsidRPr="006A663E" w:rsidRDefault="006A663E" w:rsidP="006A663E"/>
    <w:p w:rsidR="00B22909" w:rsidRPr="00B22909" w:rsidRDefault="006A663E" w:rsidP="00B22909">
      <w:r>
        <w:t>Q24</w:t>
      </w:r>
    </w:p>
    <w:p w:rsidR="00B22909" w:rsidRPr="00B22909" w:rsidRDefault="00B22909" w:rsidP="00B22909"/>
    <w:p w:rsidR="00B22909" w:rsidRPr="00B22909" w:rsidRDefault="00B22909" w:rsidP="00B22909">
      <w:pPr>
        <w:pStyle w:val="Heading1"/>
      </w:pPr>
    </w:p>
    <w:sectPr w:rsidR="00B22909" w:rsidRPr="00B229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867"/>
    <w:rsid w:val="006A663E"/>
    <w:rsid w:val="007E1280"/>
    <w:rsid w:val="008D49B6"/>
    <w:rsid w:val="008F3461"/>
    <w:rsid w:val="00B22909"/>
    <w:rsid w:val="00B90867"/>
    <w:rsid w:val="00C90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D4602"/>
  <w15:chartTrackingRefBased/>
  <w15:docId w15:val="{FAF19831-8310-4353-8834-F2A72875D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D49B6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29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29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290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2290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Arp</dc:creator>
  <cp:keywords/>
  <dc:description/>
  <cp:lastModifiedBy>Matthew Arp</cp:lastModifiedBy>
  <cp:revision>2</cp:revision>
  <dcterms:created xsi:type="dcterms:W3CDTF">2021-06-20T17:55:00Z</dcterms:created>
  <dcterms:modified xsi:type="dcterms:W3CDTF">2021-06-20T18:00:00Z</dcterms:modified>
</cp:coreProperties>
</file>